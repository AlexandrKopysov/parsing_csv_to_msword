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C6D89" w14:textId="77777777" w:rsidR="00856456" w:rsidRPr="00F44609" w:rsidRDefault="0009677C" w:rsidP="0009677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Паспорт сканирования </w:t>
      </w:r>
      <w:r w:rsidR="00962323">
        <w:rPr>
          <w:rFonts w:ascii="Times New Roman" w:hAnsi="Times New Roman" w:cs="Times New Roman"/>
          <w:sz w:val="32"/>
          <w:szCs w:val="32"/>
        </w:rPr>
        <w:t xml:space="preserve">волокна </w:t>
      </w:r>
      <w:r>
        <w:rPr>
          <w:rFonts w:ascii="Times New Roman" w:hAnsi="Times New Roman" w:cs="Times New Roman"/>
          <w:sz w:val="32"/>
          <w:szCs w:val="32"/>
        </w:rPr>
        <w:t xml:space="preserve">№ </w:t>
      </w:r>
      <w:r w:rsidR="0036359E">
        <w:rPr>
          <w:rFonts w:ascii="Times New Roman" w:hAnsi="Times New Roman" w:cs="Times New Roman"/>
          <w:sz w:val="32"/>
          <w:szCs w:val="32"/>
          <w:lang w:val="en-US"/>
        </w:rPr>
        <w:t>PS-212983-1</w:t>
      </w:r>
    </w:p>
    <w:p w14:paraId="4E02FEBB" w14:textId="77777777" w:rsidR="00326F1F" w:rsidRDefault="00923780" w:rsidP="00326F1F">
      <w:pPr>
        <w:rPr>
          <w:rFonts w:ascii="Times New Roman" w:hAnsi="Times New Roman" w:cs="Times New Roman"/>
          <w:sz w:val="24"/>
          <w:szCs w:val="24"/>
        </w:rPr>
      </w:pPr>
      <w:ins w:id="0" w:author="Дектярев Дмитрий Николаевич" w:date="2021-12-17T12:24:00Z">
        <w:r w:rsidRPr="00923780">
          <w:rPr>
            <w:rFonts w:ascii="Times New Roman" w:hAnsi="Times New Roman" w:cs="Times New Roman"/>
            <w:sz w:val="24"/>
            <w:szCs w:val="24"/>
            <w:rPrChange w:id="1" w:author="Дектярев Дмитрий Николаевич" w:date="2021-12-17T12:24:00Z">
              <w:rPr/>
            </w:rPrChange>
          </w:rPr>
          <w:t>Дата формирования паспорта – 2021-12-13 16-28-51.</w:t>
        </w:r>
      </w:ins>
    </w:p>
    <w:p w14:paraId="63F31D61" w14:textId="77777777" w:rsidR="00421E80" w:rsidRDefault="00421E80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Средневзвешенный диаметр по длине – </w:t>
      </w:r>
      <w:r w:rsidR="0036359E">
        <w:rPr>
          <w:rFonts w:ascii="Times New Roman" w:hAnsi="Times New Roman" w:cs="Times New Roman"/>
          <w:sz w:val="24"/>
          <w:szCs w:val="24"/>
        </w:rPr>
        <w:t>154,49</w:t>
      </w:r>
      <w:del w:id="2" w:author="Дектярев Дмитрий Николаевич" w:date="2021-12-17T12:25:00Z">
        <w:r w:rsidR="0036359E" w:rsidDel="00923780">
          <w:rPr>
            <w:rFonts w:ascii="Times New Roman" w:hAnsi="Times New Roman" w:cs="Times New Roman"/>
            <w:sz w:val="24"/>
            <w:szCs w:val="24"/>
          </w:rPr>
          <w:delText>67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мкм.</w:t>
      </w:r>
    </w:p>
    <w:p w14:paraId="00BAFD17" w14:textId="77777777" w:rsidR="002150FF" w:rsidRDefault="002150FF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14:paraId="208C0F95" w14:textId="77777777" w:rsidR="002150FF" w:rsidRDefault="007C1CEE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</w:t>
      </w:r>
      <w:r w:rsidR="002150FF">
        <w:rPr>
          <w:rFonts w:ascii="Times New Roman" w:hAnsi="Times New Roman" w:cs="Times New Roman"/>
          <w:sz w:val="24"/>
          <w:szCs w:val="24"/>
        </w:rPr>
        <w:t xml:space="preserve">реднее значение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некруглости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по длине – </w:t>
      </w:r>
      <w:r w:rsidR="0036359E">
        <w:rPr>
          <w:rFonts w:ascii="Times New Roman" w:hAnsi="Times New Roman" w:cs="Times New Roman"/>
          <w:sz w:val="24"/>
          <w:szCs w:val="24"/>
        </w:rPr>
        <w:t>3,48</w:t>
      </w:r>
      <w:del w:id="3" w:author="Дектярев Дмитрий Николаевич" w:date="2021-12-17T12:25:00Z">
        <w:r w:rsidR="0036359E" w:rsidDel="00923780">
          <w:rPr>
            <w:rFonts w:ascii="Times New Roman" w:hAnsi="Times New Roman" w:cs="Times New Roman"/>
            <w:sz w:val="24"/>
            <w:szCs w:val="24"/>
          </w:rPr>
          <w:delText>16</w:delText>
        </w:r>
      </w:del>
      <w:r w:rsidR="002150FF" w:rsidRPr="007C1CEE">
        <w:rPr>
          <w:rFonts w:ascii="Times New Roman" w:hAnsi="Times New Roman" w:cs="Times New Roman"/>
          <w:sz w:val="24"/>
          <w:szCs w:val="24"/>
        </w:rPr>
        <w:t xml:space="preserve"> %.</w:t>
      </w:r>
    </w:p>
    <w:p w14:paraId="383E91C2" w14:textId="77777777" w:rsidR="0063790A" w:rsidRDefault="0063790A" w:rsidP="00637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780">
        <w:rPr>
          <w:rFonts w:ascii="Times New Roman" w:hAnsi="Times New Roman" w:cs="Times New Roman"/>
          <w:sz w:val="24"/>
          <w:szCs w:val="24"/>
          <w:rPrChange w:id="4" w:author="Дектярев Дмитрий Николаевич" w:date="2021-12-17T12:25:00Z">
            <w:rPr>
              <w:rFonts w:ascii="Times New Roman" w:hAnsi="Times New Roman"/>
            </w:rPr>
          </w:rPrChange>
        </w:rPr>
        <w:t xml:space="preserve">Среднеквадратическое отклонения диаметра по длине - </w:t>
      </w:r>
      <w:r w:rsidR="0036359E" w:rsidRPr="00923780">
        <w:rPr>
          <w:rFonts w:ascii="Times New Roman" w:hAnsi="Times New Roman" w:cs="Times New Roman"/>
          <w:sz w:val="24"/>
          <w:szCs w:val="24"/>
          <w:rPrChange w:id="5" w:author="Дектярев Дмитрий Николаевич" w:date="2021-12-17T12:25:00Z">
            <w:rPr>
              <w:rFonts w:ascii="Times New Roman" w:hAnsi="Times New Roman"/>
            </w:rPr>
          </w:rPrChange>
        </w:rPr>
        <w:t>0,59</w:t>
      </w:r>
      <w:del w:id="6" w:author="Дектярев Дмитрий Николаевич" w:date="2021-12-17T12:25:00Z">
        <w:r w:rsidR="0036359E" w:rsidRPr="00923780" w:rsidDel="00923780">
          <w:rPr>
            <w:rFonts w:ascii="Times New Roman" w:hAnsi="Times New Roman" w:cs="Times New Roman"/>
            <w:sz w:val="24"/>
            <w:szCs w:val="24"/>
            <w:rPrChange w:id="7" w:author="Дектярев Дмитрий Николаевич" w:date="2021-12-17T12:25:00Z">
              <w:rPr>
                <w:rFonts w:ascii="Times New Roman" w:hAnsi="Times New Roman"/>
              </w:rPr>
            </w:rPrChange>
          </w:rPr>
          <w:delText>25</w:delText>
        </w:r>
      </w:del>
      <w:r w:rsidRPr="00923780">
        <w:rPr>
          <w:rFonts w:ascii="Times New Roman" w:hAnsi="Times New Roman" w:cs="Times New Roman"/>
          <w:sz w:val="24"/>
          <w:szCs w:val="24"/>
          <w:rPrChange w:id="8" w:author="Дектярев Дмитрий Николаевич" w:date="2021-12-17T12:25:00Z">
            <w:rPr>
              <w:rFonts w:ascii="Times New Roman" w:hAnsi="Times New Roman"/>
            </w:rPr>
          </w:rPrChange>
        </w:rPr>
        <w:t xml:space="preserve"> мкм</w:t>
      </w:r>
    </w:p>
    <w:p w14:paraId="536AA185" w14:textId="77777777" w:rsidR="006252A9" w:rsidRDefault="006252A9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</w:t>
      </w:r>
      <w:r w:rsidR="0036359E">
        <w:rPr>
          <w:rFonts w:ascii="Times New Roman" w:hAnsi="Times New Roman" w:cs="Times New Roman"/>
          <w:sz w:val="24"/>
          <w:szCs w:val="24"/>
        </w:rPr>
        <w:t>156,33</w:t>
      </w:r>
      <w:del w:id="9" w:author="Дектярев Дмитрий Николаевич" w:date="2021-12-17T12:25:00Z">
        <w:r w:rsidR="0036359E" w:rsidDel="00923780">
          <w:rPr>
            <w:rFonts w:ascii="Times New Roman" w:hAnsi="Times New Roman" w:cs="Times New Roman"/>
            <w:sz w:val="24"/>
            <w:szCs w:val="24"/>
          </w:rPr>
          <w:delText>6</w:delText>
        </w:r>
      </w:del>
      <w:r>
        <w:rPr>
          <w:rFonts w:ascii="Times New Roman" w:hAnsi="Times New Roman" w:cs="Times New Roman"/>
          <w:sz w:val="24"/>
          <w:szCs w:val="24"/>
        </w:rPr>
        <w:t>мкм.</w:t>
      </w:r>
      <w:bookmarkStart w:id="10" w:name="_GoBack"/>
      <w:bookmarkEnd w:id="10"/>
    </w:p>
    <w:p w14:paraId="3CC34BF9" w14:textId="77777777" w:rsidR="006252A9" w:rsidRPr="00421E80" w:rsidRDefault="006252A9" w:rsidP="006252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</w:t>
      </w:r>
      <w:r w:rsidR="0036359E">
        <w:rPr>
          <w:rFonts w:ascii="Times New Roman" w:hAnsi="Times New Roman" w:cs="Times New Roman"/>
          <w:sz w:val="24"/>
          <w:szCs w:val="24"/>
        </w:rPr>
        <w:t>136,19</w:t>
      </w:r>
      <w:del w:id="11" w:author="Дектярев Дмитрий Николаевич" w:date="2021-12-17T12:26:00Z">
        <w:r w:rsidR="0036359E" w:rsidDel="00923780">
          <w:rPr>
            <w:rFonts w:ascii="Times New Roman" w:hAnsi="Times New Roman" w:cs="Times New Roman"/>
            <w:sz w:val="24"/>
            <w:szCs w:val="24"/>
          </w:rPr>
          <w:delText>7</w:delText>
        </w:r>
      </w:del>
      <w:r>
        <w:rPr>
          <w:rFonts w:ascii="Times New Roman" w:hAnsi="Times New Roman" w:cs="Times New Roman"/>
          <w:sz w:val="24"/>
          <w:szCs w:val="24"/>
        </w:rPr>
        <w:t>мкм.</w:t>
      </w:r>
    </w:p>
    <w:p w14:paraId="2B467570" w14:textId="77777777" w:rsidR="00F44609" w:rsidRDefault="004B281E" w:rsidP="004B28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t>Путь к файлу сканирования геометрии:</w:t>
      </w:r>
    </w:p>
    <w:p w14:paraId="49140555" w14:textId="77777777" w:rsidR="00F44609" w:rsidRPr="00962323" w:rsidRDefault="0036359E" w:rsidP="00BF6F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D:\Project\parsing_csv_to_msword\Доки\2021-12-03 15-39-03-7750.csv</w:t>
      </w:r>
    </w:p>
    <w:p w14:paraId="201D57D6" w14:textId="77777777" w:rsidR="00BF6FAC" w:rsidRDefault="00A27EEE" w:rsidP="00BF6F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</w:t>
      </w:r>
      <w:r w:rsidRPr="00A27EEE">
        <w:rPr>
          <w:rFonts w:ascii="Times New Roman" w:hAnsi="Times New Roman" w:cs="Times New Roman"/>
          <w:sz w:val="24"/>
          <w:szCs w:val="24"/>
        </w:rPr>
        <w:t>дефектов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BF6AEF" w14:textId="77777777" w:rsidR="00F44609" w:rsidRPr="00962323" w:rsidRDefault="0036359E" w:rsidP="00BF6F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D:\Project\parsing_csv_to_msword\Доки\2021-12-13 16-28-51-2023.csv</w:t>
      </w:r>
    </w:p>
    <w:p w14:paraId="6A762385" w14:textId="77777777" w:rsidR="00BF6FAC" w:rsidRDefault="007C216E" w:rsidP="00BF6F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513D9735" w14:textId="77777777" w:rsidR="00F44609" w:rsidRPr="00962323" w:rsidRDefault="0036359E" w:rsidP="00BF6F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62323">
        <w:rPr>
          <w:rFonts w:ascii="Times New Roman" w:hAnsi="Times New Roman" w:cs="Times New Roman"/>
          <w:sz w:val="24"/>
          <w:szCs w:val="24"/>
          <w:lang w:val="en-US"/>
        </w:rPr>
        <w:t>D:\Project\parsing_csv_to_msword\</w:t>
      </w:r>
      <w:r>
        <w:rPr>
          <w:rFonts w:ascii="Times New Roman" w:hAnsi="Times New Roman" w:cs="Times New Roman"/>
          <w:sz w:val="24"/>
          <w:szCs w:val="24"/>
        </w:rPr>
        <w:t>Доки</w:t>
      </w:r>
      <w:r w:rsidRPr="00962323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</w:rPr>
        <w:t>ПМ</w:t>
      </w:r>
      <w:r w:rsidRPr="00962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СПВ</w:t>
      </w:r>
      <w:r w:rsidRPr="00962323">
        <w:rPr>
          <w:rFonts w:ascii="Times New Roman" w:hAnsi="Times New Roman" w:cs="Times New Roman"/>
          <w:sz w:val="24"/>
          <w:szCs w:val="24"/>
          <w:lang w:val="en-US"/>
        </w:rPr>
        <w:t>.DOCX</w:t>
      </w:r>
      <w:commentRangeEnd w:id="12"/>
      <w:r w:rsidR="00923780">
        <w:rPr>
          <w:rStyle w:val="a6"/>
        </w:rPr>
        <w:commentReference w:id="12"/>
      </w:r>
    </w:p>
    <w:p w14:paraId="42DEA9B1" w14:textId="77777777" w:rsidR="007C216E" w:rsidRPr="00962323" w:rsidRDefault="007C216E" w:rsidP="00B30B7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20B22E" w14:textId="77777777" w:rsidR="00B30B7B" w:rsidRPr="00B30B7B" w:rsidDel="00923780" w:rsidRDefault="00B30B7B" w:rsidP="00B30B7B">
      <w:pPr>
        <w:pStyle w:val="a3"/>
        <w:rPr>
          <w:del w:id="13" w:author="Дектярев Дмитрий Николаевич" w:date="2021-12-17T12:24:00Z"/>
          <w:rFonts w:ascii="Times New Roman" w:hAnsi="Times New Roman" w:cs="Times New Roman"/>
          <w:sz w:val="24"/>
          <w:szCs w:val="24"/>
        </w:rPr>
      </w:pPr>
      <w:del w:id="14" w:author="Дектярев Дмитрий Николаевич" w:date="2021-12-17T12:24:00Z">
        <w:r w:rsidDel="00923780">
          <w:rPr>
            <w:rFonts w:ascii="Times New Roman" w:hAnsi="Times New Roman" w:cs="Times New Roman"/>
            <w:sz w:val="24"/>
            <w:szCs w:val="24"/>
          </w:rPr>
          <w:delText>Дата формирования паспорта –</w:delText>
        </w:r>
        <w:r w:rsidR="00F44609" w:rsidRPr="00F44609" w:rsidDel="0092378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6359E" w:rsidDel="00923780">
          <w:rPr>
            <w:rFonts w:ascii="Times New Roman" w:hAnsi="Times New Roman" w:cs="Times New Roman"/>
            <w:sz w:val="24"/>
            <w:szCs w:val="24"/>
          </w:rPr>
          <w:delText>2021-12-13 16-28-51</w:delText>
        </w:r>
        <w:r w:rsidRPr="00B30B7B" w:rsidDel="00923780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48608878" w14:textId="77777777" w:rsidR="00B30B7B" w:rsidRDefault="00B30B7B" w:rsidP="00B30B7B">
      <w:pPr>
        <w:pStyle w:val="a3"/>
        <w:rPr>
          <w:ins w:id="15" w:author="Дектярев Дмитрий Николаевич" w:date="2021-12-17T12:24:00Z"/>
          <w:rFonts w:ascii="Times New Roman" w:hAnsi="Times New Roman" w:cs="Times New Roman"/>
          <w:sz w:val="24"/>
          <w:szCs w:val="24"/>
        </w:rPr>
      </w:pPr>
    </w:p>
    <w:p w14:paraId="3A6043E1" w14:textId="77777777" w:rsidR="00923780" w:rsidRDefault="00923780" w:rsidP="00B30B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18D1E0" w14:textId="77777777" w:rsidR="00B30B7B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384EA0" w14:textId="77777777" w:rsidR="00B30B7B" w:rsidRPr="00F44609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59E">
        <w:rPr>
          <w:rFonts w:ascii="Times New Roman" w:hAnsi="Times New Roman" w:cs="Times New Roman"/>
          <w:sz w:val="24"/>
          <w:szCs w:val="24"/>
        </w:rPr>
        <w:t>Иванов Иван Иванович</w:t>
      </w:r>
    </w:p>
    <w:sectPr w:rsidR="00B30B7B" w:rsidRPr="00F4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Дектярев Дмитрий Николаевич" w:date="2021-12-17T12:26:00Z" w:initials="ДДН">
    <w:p w14:paraId="7B1D8FB0" w14:textId="77777777" w:rsidR="00923780" w:rsidRDefault="00923780">
      <w:pPr>
        <w:pStyle w:val="a7"/>
      </w:pPr>
      <w:r>
        <w:rPr>
          <w:rStyle w:val="a6"/>
        </w:rPr>
        <w:annotationRef/>
      </w:r>
      <w:r w:rsidR="00C85418">
        <w:t>должно быть г</w:t>
      </w:r>
      <w:r>
        <w:t>иперс</w:t>
      </w:r>
      <w:r w:rsidR="00C85418">
        <w:t>сылки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1D8F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hybridMultilevel"/>
    <w:tmpl w:val="45260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ектярев Дмитрий Николаевич">
    <w15:presenceInfo w15:providerId="AD" w15:userId="S-1-5-21-538123962-2063863876-231145771-197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F3"/>
    <w:rsid w:val="00082434"/>
    <w:rsid w:val="0009677C"/>
    <w:rsid w:val="002150FF"/>
    <w:rsid w:val="002627C6"/>
    <w:rsid w:val="002B2A86"/>
    <w:rsid w:val="00304E6A"/>
    <w:rsid w:val="00326F1F"/>
    <w:rsid w:val="0036359E"/>
    <w:rsid w:val="00421E80"/>
    <w:rsid w:val="004B281E"/>
    <w:rsid w:val="006252A9"/>
    <w:rsid w:val="00634BD3"/>
    <w:rsid w:val="0063790A"/>
    <w:rsid w:val="00660F68"/>
    <w:rsid w:val="007C1CEE"/>
    <w:rsid w:val="007C216E"/>
    <w:rsid w:val="00923780"/>
    <w:rsid w:val="00962323"/>
    <w:rsid w:val="00A27EEE"/>
    <w:rsid w:val="00B01B9A"/>
    <w:rsid w:val="00B30B7B"/>
    <w:rsid w:val="00BF3DF3"/>
    <w:rsid w:val="00BF6FAC"/>
    <w:rsid w:val="00C57842"/>
    <w:rsid w:val="00C85418"/>
    <w:rsid w:val="00EE0E2C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5AB0"/>
  <w15:chartTrackingRefBased/>
  <w15:docId w15:val="{3D082DDC-1D04-427B-BCD9-2863AC2E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E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3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3780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2378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2378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2378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2378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237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Дектярев Дмитрий Николаевич</cp:lastModifiedBy>
  <cp:revision>2</cp:revision>
  <dcterms:created xsi:type="dcterms:W3CDTF">2021-12-17T07:27:00Z</dcterms:created>
  <dcterms:modified xsi:type="dcterms:W3CDTF">2021-12-17T07:27:00Z</dcterms:modified>
</cp:coreProperties>
</file>